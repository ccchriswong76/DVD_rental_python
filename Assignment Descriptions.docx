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Python Assignment 1 (Due Date august 13 2023)</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sz w:val="34"/>
          <w:szCs w:val="34"/>
        </w:rPr>
      </w:pPr>
      <w:r w:rsidDel="00000000" w:rsidR="00000000" w:rsidRPr="00000000">
        <w:rPr>
          <w:b w:val="1"/>
          <w:sz w:val="34"/>
          <w:szCs w:val="34"/>
          <w:rtl w:val="0"/>
        </w:rPr>
        <w:t xml:space="preserve">Description:</w:t>
      </w:r>
    </w:p>
    <w:p w:rsidR="00000000" w:rsidDel="00000000" w:rsidP="00000000" w:rsidRDefault="00000000" w:rsidRPr="00000000" w14:paraId="00000004">
      <w:pPr>
        <w:rPr>
          <w:sz w:val="34"/>
          <w:szCs w:val="34"/>
        </w:rPr>
      </w:pPr>
      <w:r w:rsidDel="00000000" w:rsidR="00000000" w:rsidRPr="00000000">
        <w:rPr>
          <w:sz w:val="34"/>
          <w:szCs w:val="34"/>
          <w:rtl w:val="0"/>
        </w:rPr>
        <w:t xml:space="preserve">For this assignment we will use Pandas in Python to analyze data from some CSV or other source. A suggested assignment is analyzing data extracted from the DVD rental database in a jupyter notebook.</w:t>
      </w:r>
    </w:p>
    <w:p w:rsidR="00000000" w:rsidDel="00000000" w:rsidP="00000000" w:rsidRDefault="00000000" w:rsidRPr="00000000" w14:paraId="00000005">
      <w:pPr>
        <w:rPr>
          <w:sz w:val="34"/>
          <w:szCs w:val="34"/>
        </w:rPr>
      </w:pPr>
      <w:r w:rsidDel="00000000" w:rsidR="00000000" w:rsidRPr="00000000">
        <w:rPr>
          <w:sz w:val="34"/>
          <w:szCs w:val="34"/>
          <w:rtl w:val="0"/>
        </w:rPr>
        <w:t xml:space="preserve">We should use:</w:t>
      </w:r>
    </w:p>
    <w:p w:rsidR="00000000" w:rsidDel="00000000" w:rsidP="00000000" w:rsidRDefault="00000000" w:rsidRPr="00000000" w14:paraId="00000006">
      <w:pPr>
        <w:rPr>
          <w:sz w:val="34"/>
          <w:szCs w:val="34"/>
        </w:rPr>
      </w:pPr>
      <w:r w:rsidDel="00000000" w:rsidR="00000000" w:rsidRPr="00000000">
        <w:rPr>
          <w:sz w:val="34"/>
          <w:szCs w:val="34"/>
          <w:rtl w:val="0"/>
        </w:rPr>
        <w:tab/>
        <w:t xml:space="preserve">-Lambda functions</w:t>
      </w:r>
    </w:p>
    <w:p w:rsidR="00000000" w:rsidDel="00000000" w:rsidP="00000000" w:rsidRDefault="00000000" w:rsidRPr="00000000" w14:paraId="00000007">
      <w:pPr>
        <w:rPr>
          <w:sz w:val="34"/>
          <w:szCs w:val="34"/>
        </w:rPr>
      </w:pPr>
      <w:r w:rsidDel="00000000" w:rsidR="00000000" w:rsidRPr="00000000">
        <w:rPr>
          <w:sz w:val="34"/>
          <w:szCs w:val="34"/>
          <w:rtl w:val="0"/>
        </w:rPr>
        <w:tab/>
        <w:t xml:space="preserve">-np.where()</w:t>
      </w:r>
    </w:p>
    <w:p w:rsidR="00000000" w:rsidDel="00000000" w:rsidP="00000000" w:rsidRDefault="00000000" w:rsidRPr="00000000" w14:paraId="00000008">
      <w:pPr>
        <w:rPr>
          <w:sz w:val="34"/>
          <w:szCs w:val="34"/>
        </w:rPr>
      </w:pPr>
      <w:r w:rsidDel="00000000" w:rsidR="00000000" w:rsidRPr="00000000">
        <w:rPr>
          <w:sz w:val="34"/>
          <w:szCs w:val="34"/>
          <w:rtl w:val="0"/>
        </w:rPr>
        <w:tab/>
        <w:t xml:space="preserve">-np.select()</w:t>
      </w:r>
      <w:ins w:author="Ka Ho Fan" w:id="0" w:date="2023-08-10T21:22:33Z">
        <w:r w:rsidDel="00000000" w:rsidR="00000000" w:rsidRPr="00000000">
          <w:rPr>
            <w:sz w:val="34"/>
            <w:szCs w:val="34"/>
            <w:rtl w:val="0"/>
          </w:rPr>
          <w:t xml:space="preserve"> </w:t>
        </w:r>
      </w:ins>
      <w:r w:rsidDel="00000000" w:rsidR="00000000" w:rsidRPr="00000000">
        <w:rPr>
          <w:rtl w:val="0"/>
        </w:rPr>
      </w:r>
    </w:p>
    <w:p w:rsidR="00000000" w:rsidDel="00000000" w:rsidP="00000000" w:rsidRDefault="00000000" w:rsidRPr="00000000" w14:paraId="00000009">
      <w:pPr>
        <w:rPr>
          <w:sz w:val="34"/>
          <w:szCs w:val="34"/>
        </w:rPr>
      </w:pPr>
      <w:r w:rsidDel="00000000" w:rsidR="00000000" w:rsidRPr="00000000">
        <w:rPr>
          <w:sz w:val="34"/>
          <w:szCs w:val="34"/>
          <w:rtl w:val="0"/>
        </w:rPr>
        <w:tab/>
        <w:t xml:space="preserve">-For-loops</w:t>
      </w:r>
    </w:p>
    <w:p w:rsidR="00000000" w:rsidDel="00000000" w:rsidP="00000000" w:rsidRDefault="00000000" w:rsidRPr="00000000" w14:paraId="0000000A">
      <w:pPr>
        <w:rPr>
          <w:sz w:val="34"/>
          <w:szCs w:val="34"/>
        </w:rPr>
      </w:pPr>
      <w:r w:rsidDel="00000000" w:rsidR="00000000" w:rsidRPr="00000000">
        <w:rPr>
          <w:sz w:val="34"/>
          <w:szCs w:val="34"/>
          <w:rtl w:val="0"/>
        </w:rPr>
        <w:tab/>
        <w:t xml:space="preserve">-matplotlib to visualize the data</w:t>
      </w:r>
    </w:p>
    <w:p w:rsidR="00000000" w:rsidDel="00000000" w:rsidP="00000000" w:rsidRDefault="00000000" w:rsidRPr="00000000" w14:paraId="0000000B">
      <w:pPr>
        <w:rPr>
          <w:sz w:val="34"/>
          <w:szCs w:val="34"/>
        </w:rPr>
      </w:pPr>
      <w:r w:rsidDel="00000000" w:rsidR="00000000" w:rsidRPr="00000000">
        <w:rPr>
          <w:sz w:val="34"/>
          <w:szCs w:val="34"/>
          <w:rtl w:val="0"/>
        </w:rPr>
        <w:tab/>
        <w:t xml:space="preserve">-different merge types in Pandas. </w:t>
      </w:r>
    </w:p>
    <w:p w:rsidR="00000000" w:rsidDel="00000000" w:rsidP="00000000" w:rsidRDefault="00000000" w:rsidRPr="00000000" w14:paraId="0000000C">
      <w:pPr>
        <w:ind w:firstLine="720"/>
        <w:rPr>
          <w:sz w:val="34"/>
          <w:szCs w:val="34"/>
        </w:rPr>
      </w:pPr>
      <w:r w:rsidDel="00000000" w:rsidR="00000000" w:rsidRPr="00000000">
        <w:rPr>
          <w:sz w:val="34"/>
          <w:szCs w:val="34"/>
          <w:rtl w:val="0"/>
        </w:rPr>
        <w:t xml:space="preserve">-Extraction methods to get specific data from the    dataframe based on specific criteria.</w:t>
      </w:r>
    </w:p>
    <w:p w:rsidR="00000000" w:rsidDel="00000000" w:rsidP="00000000" w:rsidRDefault="00000000" w:rsidRPr="00000000" w14:paraId="0000000D">
      <w:pPr>
        <w:rPr>
          <w:sz w:val="34"/>
          <w:szCs w:val="34"/>
        </w:rPr>
      </w:pPr>
      <w:r w:rsidDel="00000000" w:rsidR="00000000" w:rsidRPr="00000000">
        <w:rPr>
          <w:sz w:val="34"/>
          <w:szCs w:val="34"/>
          <w:rtl w:val="0"/>
        </w:rPr>
        <w:tab/>
        <w:t xml:space="preserve">-transformations to create new variables/columns based on other ones.</w:t>
      </w:r>
    </w:p>
    <w:p w:rsidR="00000000" w:rsidDel="00000000" w:rsidP="00000000" w:rsidRDefault="00000000" w:rsidRPr="00000000" w14:paraId="0000000E">
      <w:pPr>
        <w:rPr>
          <w:sz w:val="34"/>
          <w:szCs w:val="34"/>
        </w:rPr>
      </w:pPr>
      <w:r w:rsidDel="00000000" w:rsidR="00000000" w:rsidRPr="00000000">
        <w:rPr>
          <w:rtl w:val="0"/>
        </w:rPr>
      </w:r>
    </w:p>
    <w:p w:rsidR="00000000" w:rsidDel="00000000" w:rsidP="00000000" w:rsidRDefault="00000000" w:rsidRPr="00000000" w14:paraId="0000000F">
      <w:pPr>
        <w:rPr>
          <w:b w:val="1"/>
          <w:sz w:val="34"/>
          <w:szCs w:val="34"/>
        </w:rPr>
      </w:pPr>
      <w:r w:rsidDel="00000000" w:rsidR="00000000" w:rsidRPr="00000000">
        <w:rPr>
          <w:b w:val="1"/>
          <w:sz w:val="34"/>
          <w:szCs w:val="34"/>
          <w:rtl w:val="0"/>
        </w:rPr>
        <w:t xml:space="preserve">Suggested Assignment:</w:t>
      </w:r>
    </w:p>
    <w:p w:rsidR="00000000" w:rsidDel="00000000" w:rsidP="00000000" w:rsidRDefault="00000000" w:rsidRPr="00000000" w14:paraId="00000010">
      <w:pPr>
        <w:rPr>
          <w:b w:val="1"/>
          <w:sz w:val="34"/>
          <w:szCs w:val="34"/>
        </w:rPr>
      </w:pPr>
      <w:r w:rsidDel="00000000" w:rsidR="00000000" w:rsidRPr="00000000">
        <w:rPr>
          <w:rtl w:val="0"/>
        </w:rPr>
      </w:r>
    </w:p>
    <w:p w:rsidR="00000000" w:rsidDel="00000000" w:rsidP="00000000" w:rsidRDefault="00000000" w:rsidRPr="00000000" w14:paraId="00000011">
      <w:pPr>
        <w:rPr>
          <w:sz w:val="34"/>
          <w:szCs w:val="34"/>
        </w:rPr>
      </w:pPr>
      <w:r w:rsidDel="00000000" w:rsidR="00000000" w:rsidRPr="00000000">
        <w:rPr>
          <w:sz w:val="34"/>
          <w:szCs w:val="34"/>
          <w:rtl w:val="0"/>
        </w:rPr>
        <w:t xml:space="preserve">See if you can answer the following questions about the DVD rental database in a Jupyter Notebook:</w:t>
      </w:r>
    </w:p>
    <w:p w:rsidR="00000000" w:rsidDel="00000000" w:rsidP="00000000" w:rsidRDefault="00000000" w:rsidRPr="00000000" w14:paraId="00000012">
      <w:pPr>
        <w:rPr>
          <w:sz w:val="34"/>
          <w:szCs w:val="34"/>
        </w:rPr>
      </w:pPr>
      <w:r w:rsidDel="00000000" w:rsidR="00000000" w:rsidRPr="00000000">
        <w:rPr>
          <w:rtl w:val="0"/>
        </w:rPr>
      </w:r>
    </w:p>
    <w:p w:rsidR="00000000" w:rsidDel="00000000" w:rsidP="00000000" w:rsidRDefault="00000000" w:rsidRPr="00000000" w14:paraId="00000013">
      <w:pPr>
        <w:numPr>
          <w:ilvl w:val="0"/>
          <w:numId w:val="1"/>
        </w:numPr>
        <w:ind w:left="720" w:hanging="360"/>
        <w:rPr>
          <w:sz w:val="34"/>
          <w:szCs w:val="34"/>
          <w:u w:val="none"/>
        </w:rPr>
      </w:pPr>
      <w:r w:rsidDel="00000000" w:rsidR="00000000" w:rsidRPr="00000000">
        <w:rPr>
          <w:sz w:val="34"/>
          <w:szCs w:val="34"/>
          <w:rtl w:val="0"/>
        </w:rPr>
        <w:t xml:space="preserve">Create a time-series plot showing daily total revenue for three different countries with three countries in one plot (you will want matplotlib for this)</w:t>
      </w:r>
    </w:p>
    <w:p w:rsidR="00000000" w:rsidDel="00000000" w:rsidP="00000000" w:rsidRDefault="00000000" w:rsidRPr="00000000" w14:paraId="00000014">
      <w:pPr>
        <w:numPr>
          <w:ilvl w:val="0"/>
          <w:numId w:val="1"/>
        </w:numPr>
        <w:ind w:left="720" w:hanging="360"/>
        <w:rPr>
          <w:sz w:val="34"/>
          <w:szCs w:val="34"/>
          <w:u w:val="none"/>
        </w:rPr>
      </w:pPr>
      <w:r w:rsidDel="00000000" w:rsidR="00000000" w:rsidRPr="00000000">
        <w:rPr>
          <w:sz w:val="34"/>
          <w:szCs w:val="34"/>
          <w:rtl w:val="0"/>
        </w:rPr>
        <w:t xml:space="preserve">Carry out a sentiment analysis on movie descriptions adding another column to the data frame that provides a sentiment classification. This can be based on a “</w:t>
      </w:r>
      <w:hyperlink r:id="rId6">
        <w:r w:rsidDel="00000000" w:rsidR="00000000" w:rsidRPr="00000000">
          <w:rPr>
            <w:color w:val="1155cc"/>
            <w:sz w:val="34"/>
            <w:szCs w:val="34"/>
            <w:u w:val="single"/>
            <w:rtl w:val="0"/>
          </w:rPr>
          <w:t xml:space="preserve">rules based system</w:t>
        </w:r>
      </w:hyperlink>
      <w:r w:rsidDel="00000000" w:rsidR="00000000" w:rsidRPr="00000000">
        <w:rPr>
          <w:sz w:val="34"/>
          <w:szCs w:val="34"/>
          <w:rtl w:val="0"/>
        </w:rPr>
        <w:t xml:space="preserve">”</w:t>
      </w:r>
      <w:r w:rsidDel="00000000" w:rsidR="00000000" w:rsidRPr="00000000">
        <w:rPr>
          <w:sz w:val="34"/>
          <w:szCs w:val="34"/>
          <w:rtl w:val="0"/>
        </w:rPr>
        <w:t xml:space="preserve"> that you coded OR inference from a LLM such as using the API for chatgpt.</w:t>
      </w:r>
    </w:p>
    <w:p w:rsidR="00000000" w:rsidDel="00000000" w:rsidP="00000000" w:rsidRDefault="00000000" w:rsidRPr="00000000" w14:paraId="00000015">
      <w:pPr>
        <w:numPr>
          <w:ilvl w:val="0"/>
          <w:numId w:val="1"/>
        </w:numPr>
        <w:ind w:left="720" w:hanging="360"/>
        <w:rPr>
          <w:sz w:val="34"/>
          <w:szCs w:val="34"/>
          <w:u w:val="none"/>
        </w:rPr>
      </w:pPr>
      <w:r w:rsidDel="00000000" w:rsidR="00000000" w:rsidRPr="00000000">
        <w:rPr>
          <w:sz w:val="34"/>
          <w:szCs w:val="34"/>
          <w:rtl w:val="0"/>
        </w:rPr>
        <w:t xml:space="preserve">Create a visual in the notebook that shows how much revenue is coming from different countries to the DVD store (you will want matplotlib).</w:t>
      </w:r>
    </w:p>
    <w:p w:rsidR="00000000" w:rsidDel="00000000" w:rsidP="00000000" w:rsidRDefault="00000000" w:rsidRPr="00000000" w14:paraId="00000016">
      <w:pPr>
        <w:numPr>
          <w:ilvl w:val="0"/>
          <w:numId w:val="1"/>
        </w:numPr>
        <w:ind w:left="720" w:hanging="360"/>
        <w:rPr>
          <w:sz w:val="34"/>
          <w:szCs w:val="34"/>
          <w:u w:val="none"/>
        </w:rPr>
      </w:pPr>
      <w:r w:rsidDel="00000000" w:rsidR="00000000" w:rsidRPr="00000000">
        <w:rPr>
          <w:sz w:val="34"/>
          <w:szCs w:val="34"/>
          <w:rtl w:val="0"/>
        </w:rPr>
        <w:t xml:space="preserve">Do an analysis to show which actors are bringing in the most revenue (top 10 ranked)</w:t>
      </w:r>
    </w:p>
    <w:p w:rsidR="00000000" w:rsidDel="00000000" w:rsidP="00000000" w:rsidRDefault="00000000" w:rsidRPr="00000000" w14:paraId="00000017">
      <w:pPr>
        <w:numPr>
          <w:ilvl w:val="0"/>
          <w:numId w:val="1"/>
        </w:numPr>
        <w:ind w:left="720" w:hanging="360"/>
        <w:rPr>
          <w:sz w:val="34"/>
          <w:szCs w:val="34"/>
          <w:u w:val="none"/>
        </w:rPr>
      </w:pPr>
      <w:r w:rsidDel="00000000" w:rsidR="00000000" w:rsidRPr="00000000">
        <w:rPr>
          <w:sz w:val="34"/>
          <w:szCs w:val="34"/>
          <w:rtl w:val="0"/>
        </w:rPr>
        <w:t xml:space="preserve"> Create a new data-frame where you classify some different countries into some categories that make sense to you (8 countries min, 20 max) in this df there will be two columns, one column will give the country name, the other column will give the classification category.</w:t>
      </w:r>
    </w:p>
    <w:p w:rsidR="00000000" w:rsidDel="00000000" w:rsidP="00000000" w:rsidRDefault="00000000" w:rsidRPr="00000000" w14:paraId="00000018">
      <w:pPr>
        <w:numPr>
          <w:ilvl w:val="0"/>
          <w:numId w:val="1"/>
        </w:numPr>
        <w:ind w:left="720" w:hanging="360"/>
        <w:rPr>
          <w:sz w:val="34"/>
          <w:szCs w:val="34"/>
          <w:u w:val="none"/>
        </w:rPr>
      </w:pPr>
      <w:r w:rsidDel="00000000" w:rsidR="00000000" w:rsidRPr="00000000">
        <w:rPr>
          <w:sz w:val="34"/>
          <w:szCs w:val="34"/>
          <w:rtl w:val="0"/>
        </w:rPr>
        <w:t xml:space="preserve">Use an appropriate merge to merge that new data-frame from the last step with a dataframe from the dvd db, that gives the countries, so now countries are connected with their classification. (no need to add this table back to the postgresql db, just doing it in the notebook is fine)</w:t>
      </w:r>
    </w:p>
    <w:p w:rsidR="00000000" w:rsidDel="00000000" w:rsidP="00000000" w:rsidRDefault="00000000" w:rsidRPr="00000000" w14:paraId="00000019">
      <w:pPr>
        <w:ind w:left="0" w:firstLine="0"/>
        <w:rPr>
          <w:sz w:val="34"/>
          <w:szCs w:val="34"/>
        </w:rPr>
      </w:pPr>
      <w:r w:rsidDel="00000000" w:rsidR="00000000" w:rsidRPr="00000000">
        <w:rPr>
          <w:sz w:val="34"/>
          <w:szCs w:val="34"/>
          <w:rtl w:val="0"/>
        </w:rPr>
        <w:t xml:space="preserve"> </w:t>
      </w:r>
    </w:p>
    <w:p w:rsidR="00000000" w:rsidDel="00000000" w:rsidP="00000000" w:rsidRDefault="00000000" w:rsidRPr="00000000" w14:paraId="0000001A">
      <w:pPr>
        <w:ind w:left="0" w:firstLine="0"/>
        <w:rPr>
          <w:sz w:val="34"/>
          <w:szCs w:val="34"/>
        </w:rPr>
      </w:pPr>
      <w:r w:rsidDel="00000000" w:rsidR="00000000" w:rsidRPr="00000000">
        <w:rPr>
          <w:sz w:val="34"/>
          <w:szCs w:val="34"/>
          <w:rtl w:val="0"/>
        </w:rPr>
        <w:t xml:space="preserve">You can use pgadmin4 and Python if need be.</w:t>
      </w:r>
    </w:p>
    <w:p w:rsidR="00000000" w:rsidDel="00000000" w:rsidP="00000000" w:rsidRDefault="00000000" w:rsidRPr="00000000" w14:paraId="0000001B">
      <w:pPr>
        <w:ind w:left="0" w:firstLine="0"/>
        <w:rPr>
          <w:sz w:val="34"/>
          <w:szCs w:val="34"/>
        </w:rPr>
      </w:pPr>
      <w:r w:rsidDel="00000000" w:rsidR="00000000" w:rsidRPr="00000000">
        <w:rPr>
          <w:sz w:val="34"/>
          <w:szCs w:val="34"/>
          <w:rtl w:val="0"/>
        </w:rPr>
        <w:t xml:space="preserve">It’s for the best that you upload your queries as well so I can see them. Be warned it’s easy to make mistakes on this assignment. </w:t>
      </w:r>
    </w:p>
    <w:p w:rsidR="00000000" w:rsidDel="00000000" w:rsidP="00000000" w:rsidRDefault="00000000" w:rsidRPr="00000000" w14:paraId="0000001C">
      <w:pPr>
        <w:ind w:left="0" w:firstLine="0"/>
        <w:rPr>
          <w:sz w:val="34"/>
          <w:szCs w:val="34"/>
        </w:rPr>
      </w:pPr>
      <w:r w:rsidDel="00000000" w:rsidR="00000000" w:rsidRPr="00000000">
        <w:rPr>
          <w:rtl w:val="0"/>
        </w:rPr>
      </w:r>
    </w:p>
    <w:p w:rsidR="00000000" w:rsidDel="00000000" w:rsidP="00000000" w:rsidRDefault="00000000" w:rsidRPr="00000000" w14:paraId="0000001D">
      <w:pPr>
        <w:rPr>
          <w:b w:val="1"/>
          <w:sz w:val="34"/>
          <w:szCs w:val="34"/>
        </w:rPr>
      </w:pPr>
      <w:r w:rsidDel="00000000" w:rsidR="00000000" w:rsidRPr="00000000">
        <w:rPr>
          <w:b w:val="1"/>
          <w:sz w:val="34"/>
          <w:szCs w:val="34"/>
          <w:rtl w:val="0"/>
        </w:rPr>
        <w:t xml:space="preserve">Python Assignment 2 (Due tbd) (tentatively)</w:t>
      </w:r>
    </w:p>
    <w:p w:rsidR="00000000" w:rsidDel="00000000" w:rsidP="00000000" w:rsidRDefault="00000000" w:rsidRPr="00000000" w14:paraId="0000001E">
      <w:pPr>
        <w:rPr>
          <w:b w:val="1"/>
          <w:sz w:val="34"/>
          <w:szCs w:val="34"/>
        </w:rPr>
      </w:pPr>
      <w:r w:rsidDel="00000000" w:rsidR="00000000" w:rsidRPr="00000000">
        <w:rPr>
          <w:rtl w:val="0"/>
        </w:rPr>
      </w:r>
    </w:p>
    <w:p w:rsidR="00000000" w:rsidDel="00000000" w:rsidP="00000000" w:rsidRDefault="00000000" w:rsidRPr="00000000" w14:paraId="0000001F">
      <w:pPr>
        <w:rPr>
          <w:sz w:val="34"/>
          <w:szCs w:val="34"/>
        </w:rPr>
      </w:pPr>
      <w:r w:rsidDel="00000000" w:rsidR="00000000" w:rsidRPr="00000000">
        <w:rPr>
          <w:sz w:val="34"/>
          <w:szCs w:val="34"/>
          <w:rtl w:val="0"/>
        </w:rPr>
        <w:t xml:space="preserve">This assignment will be all about web-scraping. For this assignment you will pick a website that you’re interested in to scrape data from, please see a list of good websites for this in our module resources document.</w:t>
      </w:r>
    </w:p>
    <w:p w:rsidR="00000000" w:rsidDel="00000000" w:rsidP="00000000" w:rsidRDefault="00000000" w:rsidRPr="00000000" w14:paraId="00000020">
      <w:pPr>
        <w:rPr>
          <w:sz w:val="34"/>
          <w:szCs w:val="34"/>
        </w:rPr>
      </w:pPr>
      <w:r w:rsidDel="00000000" w:rsidR="00000000" w:rsidRPr="00000000">
        <w:rPr>
          <w:sz w:val="34"/>
          <w:szCs w:val="34"/>
          <w:rtl w:val="0"/>
        </w:rPr>
        <w:t xml:space="preserve">You should carry out this assignment with:</w:t>
      </w:r>
    </w:p>
    <w:p w:rsidR="00000000" w:rsidDel="00000000" w:rsidP="00000000" w:rsidRDefault="00000000" w:rsidRPr="00000000" w14:paraId="00000021">
      <w:pPr>
        <w:numPr>
          <w:ilvl w:val="0"/>
          <w:numId w:val="4"/>
        </w:numPr>
        <w:ind w:left="1440" w:hanging="360"/>
        <w:rPr>
          <w:sz w:val="34"/>
          <w:szCs w:val="34"/>
          <w:u w:val="none"/>
        </w:rPr>
      </w:pPr>
      <w:r w:rsidDel="00000000" w:rsidR="00000000" w:rsidRPr="00000000">
        <w:rPr>
          <w:sz w:val="34"/>
          <w:szCs w:val="34"/>
          <w:rtl w:val="0"/>
        </w:rPr>
        <w:t xml:space="preserve">A Jupyter Notebook</w:t>
      </w:r>
    </w:p>
    <w:p w:rsidR="00000000" w:rsidDel="00000000" w:rsidP="00000000" w:rsidRDefault="00000000" w:rsidRPr="00000000" w14:paraId="00000022">
      <w:pPr>
        <w:numPr>
          <w:ilvl w:val="0"/>
          <w:numId w:val="4"/>
        </w:numPr>
        <w:ind w:left="1440" w:hanging="360"/>
        <w:rPr>
          <w:sz w:val="34"/>
          <w:szCs w:val="34"/>
          <w:u w:val="none"/>
        </w:rPr>
      </w:pPr>
      <w:r w:rsidDel="00000000" w:rsidR="00000000" w:rsidRPr="00000000">
        <w:rPr>
          <w:sz w:val="34"/>
          <w:szCs w:val="34"/>
          <w:rtl w:val="0"/>
        </w:rPr>
        <w:t xml:space="preserve">Or a Google Colab notebook</w:t>
      </w:r>
    </w:p>
    <w:p w:rsidR="00000000" w:rsidDel="00000000" w:rsidP="00000000" w:rsidRDefault="00000000" w:rsidRPr="00000000" w14:paraId="00000023">
      <w:pPr>
        <w:ind w:left="0" w:firstLine="0"/>
        <w:rPr>
          <w:sz w:val="34"/>
          <w:szCs w:val="34"/>
        </w:rPr>
      </w:pPr>
      <w:r w:rsidDel="00000000" w:rsidR="00000000" w:rsidRPr="00000000">
        <w:rPr>
          <w:sz w:val="34"/>
          <w:szCs w:val="34"/>
          <w:rtl w:val="0"/>
        </w:rPr>
        <w:t xml:space="preserve">The assignment should have:</w:t>
      </w:r>
    </w:p>
    <w:p w:rsidR="00000000" w:rsidDel="00000000" w:rsidP="00000000" w:rsidRDefault="00000000" w:rsidRPr="00000000" w14:paraId="00000024">
      <w:pPr>
        <w:numPr>
          <w:ilvl w:val="0"/>
          <w:numId w:val="2"/>
        </w:numPr>
        <w:ind w:left="1440" w:hanging="360"/>
        <w:rPr>
          <w:sz w:val="34"/>
          <w:szCs w:val="34"/>
          <w:u w:val="none"/>
        </w:rPr>
      </w:pPr>
      <w:r w:rsidDel="00000000" w:rsidR="00000000" w:rsidRPr="00000000">
        <w:rPr>
          <w:sz w:val="34"/>
          <w:szCs w:val="34"/>
          <w:rtl w:val="0"/>
        </w:rPr>
        <w:t xml:space="preserve">A decent readme for github</w:t>
      </w:r>
    </w:p>
    <w:p w:rsidR="00000000" w:rsidDel="00000000" w:rsidP="00000000" w:rsidRDefault="00000000" w:rsidRPr="00000000" w14:paraId="00000025">
      <w:pPr>
        <w:numPr>
          <w:ilvl w:val="0"/>
          <w:numId w:val="2"/>
        </w:numPr>
        <w:ind w:left="1440" w:hanging="360"/>
        <w:rPr>
          <w:sz w:val="34"/>
          <w:szCs w:val="34"/>
          <w:u w:val="none"/>
        </w:rPr>
      </w:pPr>
      <w:r w:rsidDel="00000000" w:rsidR="00000000" w:rsidRPr="00000000">
        <w:rPr>
          <w:sz w:val="34"/>
          <w:szCs w:val="34"/>
          <w:rtl w:val="0"/>
        </w:rPr>
        <w:t xml:space="preserve">A decent amount of text cells to explain what you’re doing on both colab or github</w:t>
      </w:r>
    </w:p>
    <w:p w:rsidR="00000000" w:rsidDel="00000000" w:rsidP="00000000" w:rsidRDefault="00000000" w:rsidRPr="00000000" w14:paraId="00000026">
      <w:pPr>
        <w:numPr>
          <w:ilvl w:val="0"/>
          <w:numId w:val="2"/>
        </w:numPr>
        <w:ind w:left="1440" w:hanging="360"/>
        <w:rPr>
          <w:sz w:val="34"/>
          <w:szCs w:val="34"/>
          <w:u w:val="none"/>
        </w:rPr>
      </w:pPr>
      <w:r w:rsidDel="00000000" w:rsidR="00000000" w:rsidRPr="00000000">
        <w:rPr>
          <w:sz w:val="34"/>
          <w:szCs w:val="34"/>
          <w:rtl w:val="0"/>
        </w:rPr>
        <w:t xml:space="preserve">A good number of code cells where you can run the code</w:t>
      </w:r>
    </w:p>
    <w:p w:rsidR="00000000" w:rsidDel="00000000" w:rsidP="00000000" w:rsidRDefault="00000000" w:rsidRPr="00000000" w14:paraId="00000027">
      <w:pPr>
        <w:numPr>
          <w:ilvl w:val="0"/>
          <w:numId w:val="2"/>
        </w:numPr>
        <w:ind w:left="1440" w:hanging="360"/>
        <w:rPr>
          <w:sz w:val="34"/>
          <w:szCs w:val="34"/>
          <w:u w:val="none"/>
        </w:rPr>
      </w:pPr>
      <w:r w:rsidDel="00000000" w:rsidR="00000000" w:rsidRPr="00000000">
        <w:rPr>
          <w:sz w:val="34"/>
          <w:szCs w:val="34"/>
          <w:rtl w:val="0"/>
        </w:rPr>
        <w:t xml:space="preserve">Output below the code cells to show the project is already done and show what you got from it, to see what charts, metrics, and analysis can be printed out.</w:t>
      </w:r>
    </w:p>
    <w:p w:rsidR="00000000" w:rsidDel="00000000" w:rsidP="00000000" w:rsidRDefault="00000000" w:rsidRPr="00000000" w14:paraId="00000028">
      <w:pPr>
        <w:numPr>
          <w:ilvl w:val="0"/>
          <w:numId w:val="2"/>
        </w:numPr>
        <w:ind w:left="1440" w:hanging="360"/>
        <w:rPr>
          <w:sz w:val="34"/>
          <w:szCs w:val="34"/>
          <w:u w:val="none"/>
        </w:rPr>
      </w:pPr>
      <w:r w:rsidDel="00000000" w:rsidR="00000000" w:rsidRPr="00000000">
        <w:rPr>
          <w:sz w:val="34"/>
          <w:szCs w:val="34"/>
          <w:rtl w:val="0"/>
        </w:rPr>
        <w:t xml:space="preserve">The Jupyter notebook should “tell a story” about your analysis</w:t>
      </w:r>
    </w:p>
    <w:p w:rsidR="00000000" w:rsidDel="00000000" w:rsidP="00000000" w:rsidRDefault="00000000" w:rsidRPr="00000000" w14:paraId="00000029">
      <w:pPr>
        <w:numPr>
          <w:ilvl w:val="0"/>
          <w:numId w:val="2"/>
        </w:numPr>
        <w:ind w:left="1440" w:hanging="360"/>
        <w:rPr>
          <w:sz w:val="34"/>
          <w:szCs w:val="34"/>
          <w:u w:val="none"/>
        </w:rPr>
      </w:pPr>
      <w:r w:rsidDel="00000000" w:rsidR="00000000" w:rsidRPr="00000000">
        <w:rPr>
          <w:sz w:val="34"/>
          <w:szCs w:val="34"/>
          <w:rtl w:val="0"/>
        </w:rPr>
        <w:t xml:space="preserve">The Jupyter notebook will have a short conclusion at the end re: what you found with your analysis.</w:t>
      </w:r>
    </w:p>
    <w:p w:rsidR="00000000" w:rsidDel="00000000" w:rsidP="00000000" w:rsidRDefault="00000000" w:rsidRPr="00000000" w14:paraId="0000002A">
      <w:pPr>
        <w:ind w:left="0" w:firstLine="0"/>
        <w:rPr>
          <w:sz w:val="34"/>
          <w:szCs w:val="34"/>
        </w:rPr>
      </w:pPr>
      <w:r w:rsidDel="00000000" w:rsidR="00000000" w:rsidRPr="00000000">
        <w:rPr>
          <w:sz w:val="34"/>
          <w:szCs w:val="34"/>
          <w:rtl w:val="0"/>
        </w:rPr>
        <w:t xml:space="preserve">What you will do:</w:t>
      </w:r>
    </w:p>
    <w:p w:rsidR="00000000" w:rsidDel="00000000" w:rsidP="00000000" w:rsidRDefault="00000000" w:rsidRPr="00000000" w14:paraId="0000002B">
      <w:pPr>
        <w:numPr>
          <w:ilvl w:val="0"/>
          <w:numId w:val="3"/>
        </w:numPr>
        <w:ind w:left="1440" w:hanging="360"/>
        <w:rPr>
          <w:sz w:val="34"/>
          <w:szCs w:val="34"/>
          <w:u w:val="none"/>
        </w:rPr>
      </w:pPr>
      <w:r w:rsidDel="00000000" w:rsidR="00000000" w:rsidRPr="00000000">
        <w:rPr>
          <w:sz w:val="34"/>
          <w:szCs w:val="34"/>
          <w:rtl w:val="0"/>
        </w:rPr>
        <w:t xml:space="preserve">Mine data just as we have seen in class from your web-page of choice. See:</w:t>
      </w:r>
    </w:p>
    <w:p w:rsidR="00000000" w:rsidDel="00000000" w:rsidP="00000000" w:rsidRDefault="00000000" w:rsidRPr="00000000" w14:paraId="0000002C">
      <w:pPr>
        <w:numPr>
          <w:ilvl w:val="1"/>
          <w:numId w:val="3"/>
        </w:numPr>
        <w:ind w:left="2160" w:hanging="360"/>
        <w:rPr>
          <w:sz w:val="34"/>
          <w:szCs w:val="34"/>
          <w:u w:val="none"/>
        </w:rPr>
      </w:pPr>
      <w:hyperlink r:id="rId7">
        <w:r w:rsidDel="00000000" w:rsidR="00000000" w:rsidRPr="00000000">
          <w:rPr>
            <w:color w:val="1155cc"/>
            <w:sz w:val="34"/>
            <w:szCs w:val="34"/>
            <w:u w:val="single"/>
            <w:rtl w:val="0"/>
          </w:rPr>
          <w:t xml:space="preserve">https://colab.research.google.com/drive/1Pm90WBXrdxCuapNBkQ30FvShfVikkm0l#scrollTo=_AcwpnX8oJ24</w:t>
        </w:r>
      </w:hyperlink>
      <w:r w:rsidDel="00000000" w:rsidR="00000000" w:rsidRPr="00000000">
        <w:rPr>
          <w:rtl w:val="0"/>
        </w:rPr>
      </w:r>
    </w:p>
    <w:p w:rsidR="00000000" w:rsidDel="00000000" w:rsidP="00000000" w:rsidRDefault="00000000" w:rsidRPr="00000000" w14:paraId="0000002D">
      <w:pPr>
        <w:numPr>
          <w:ilvl w:val="1"/>
          <w:numId w:val="3"/>
        </w:numPr>
        <w:ind w:left="2160" w:hanging="360"/>
        <w:rPr>
          <w:sz w:val="34"/>
          <w:szCs w:val="34"/>
          <w:u w:val="none"/>
        </w:rPr>
      </w:pPr>
      <w:hyperlink r:id="rId8">
        <w:r w:rsidDel="00000000" w:rsidR="00000000" w:rsidRPr="00000000">
          <w:rPr>
            <w:color w:val="1155cc"/>
            <w:sz w:val="34"/>
            <w:szCs w:val="34"/>
            <w:u w:val="single"/>
            <w:rtl w:val="0"/>
          </w:rPr>
          <w:t xml:space="preserve">https://colab.research.google.com/drive/1Jz22RZ0et8ra3zRiyu4Wt5zCn6zFwD18</w:t>
        </w:r>
      </w:hyperlink>
      <w:r w:rsidDel="00000000" w:rsidR="00000000" w:rsidRPr="00000000">
        <w:rPr>
          <w:rtl w:val="0"/>
        </w:rPr>
      </w:r>
    </w:p>
    <w:p w:rsidR="00000000" w:rsidDel="00000000" w:rsidP="00000000" w:rsidRDefault="00000000" w:rsidRPr="00000000" w14:paraId="0000002E">
      <w:pPr>
        <w:numPr>
          <w:ilvl w:val="1"/>
          <w:numId w:val="3"/>
        </w:numPr>
        <w:ind w:left="2160" w:hanging="360"/>
        <w:rPr>
          <w:sz w:val="34"/>
          <w:szCs w:val="34"/>
          <w:u w:val="none"/>
        </w:rPr>
      </w:pPr>
      <w:r w:rsidDel="00000000" w:rsidR="00000000" w:rsidRPr="00000000">
        <w:rPr>
          <w:rtl w:val="0"/>
        </w:rPr>
      </w:r>
    </w:p>
    <w:p w:rsidR="00000000" w:rsidDel="00000000" w:rsidP="00000000" w:rsidRDefault="00000000" w:rsidRPr="00000000" w14:paraId="0000002F">
      <w:pPr>
        <w:numPr>
          <w:ilvl w:val="0"/>
          <w:numId w:val="3"/>
        </w:numPr>
        <w:ind w:left="1440" w:hanging="360"/>
        <w:rPr>
          <w:sz w:val="34"/>
          <w:szCs w:val="34"/>
          <w:u w:val="none"/>
        </w:rPr>
      </w:pPr>
      <w:r w:rsidDel="00000000" w:rsidR="00000000" w:rsidRPr="00000000">
        <w:rPr>
          <w:sz w:val="34"/>
          <w:szCs w:val="34"/>
          <w:rtl w:val="0"/>
        </w:rPr>
        <w:t xml:space="preserve">Structure the data in a pandas-dataframe and apply functions and analysis, as well as appropriate visualizations</w:t>
      </w:r>
    </w:p>
    <w:p w:rsidR="00000000" w:rsidDel="00000000" w:rsidP="00000000" w:rsidRDefault="00000000" w:rsidRPr="00000000" w14:paraId="00000030">
      <w:pPr>
        <w:numPr>
          <w:ilvl w:val="0"/>
          <w:numId w:val="3"/>
        </w:numPr>
        <w:ind w:left="1440" w:hanging="360"/>
        <w:rPr>
          <w:sz w:val="34"/>
          <w:szCs w:val="34"/>
          <w:u w:val="none"/>
        </w:rPr>
      </w:pPr>
      <w:r w:rsidDel="00000000" w:rsidR="00000000" w:rsidRPr="00000000">
        <w:rPr>
          <w:sz w:val="34"/>
          <w:szCs w:val="34"/>
          <w:rtl w:val="0"/>
        </w:rPr>
        <w:t xml:space="preserve">Make the Jupyter notebook or colab public and available to see.</w:t>
        <w:br w:type="textWrapping"/>
        <w:t xml:space="preserve"> </w:t>
      </w:r>
    </w:p>
    <w:p w:rsidR="00000000" w:rsidDel="00000000" w:rsidP="00000000" w:rsidRDefault="00000000" w:rsidRPr="00000000" w14:paraId="00000031">
      <w:pPr>
        <w:rPr>
          <w:sz w:val="34"/>
          <w:szCs w:val="34"/>
        </w:rPr>
      </w:pPr>
      <w:r w:rsidDel="00000000" w:rsidR="00000000" w:rsidRPr="00000000">
        <w:rPr>
          <w:sz w:val="34"/>
          <w:szCs w:val="34"/>
          <w:rtl w:val="0"/>
        </w:rPr>
        <w:t xml:space="preserve"> </w:t>
      </w:r>
    </w:p>
    <w:p w:rsidR="00000000" w:rsidDel="00000000" w:rsidP="00000000" w:rsidRDefault="00000000" w:rsidRPr="00000000" w14:paraId="00000032">
      <w:pPr>
        <w:ind w:left="0" w:firstLine="0"/>
        <w:rPr>
          <w:sz w:val="34"/>
          <w:szCs w:val="3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Rule-based_system#:~:text=Rule%2Dbased%20programming%20attempts%20to,which%20lists%20execution%20steps%20sequentially." TargetMode="External"/><Relationship Id="rId7" Type="http://schemas.openxmlformats.org/officeDocument/2006/relationships/hyperlink" Target="https://colab.research.google.com/drive/1Pm90WBXrdxCuapNBkQ30FvShfVikkm0l#scrollTo=_AcwpnX8oJ24" TargetMode="External"/><Relationship Id="rId8" Type="http://schemas.openxmlformats.org/officeDocument/2006/relationships/hyperlink" Target="https://colab.research.google.com/drive/1Jz22RZ0et8ra3zRiyu4Wt5zCn6zFwD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